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3B6D" w:rsidRDefault="00CE0879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МИНОБРНАУКИ РОССИИ</w:t>
      </w:r>
    </w:p>
    <w:p w14:paraId="00000002" w14:textId="77777777" w:rsidR="00083B6D" w:rsidRDefault="00CE0879">
      <w:pPr>
        <w:spacing w:before="240"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БЮДЖЕТНОЕ ОБРАЗОВАТЕЛЬНОЕ УЧРЕЖДЕНИЕ</w:t>
      </w:r>
    </w:p>
    <w:p w14:paraId="00000003" w14:textId="77777777" w:rsidR="00083B6D" w:rsidRDefault="00CE0879">
      <w:pPr>
        <w:spacing w:before="240"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ВЫСШЕГО ПРОФЕССИОНАЛЬНОГО ОБРАЗОВАНИЯ</w:t>
      </w:r>
    </w:p>
    <w:p w14:paraId="00000004" w14:textId="77777777" w:rsidR="00083B6D" w:rsidRDefault="00CE0879">
      <w:pPr>
        <w:spacing w:before="240" w:line="360" w:lineRule="auto"/>
        <w:ind w:right="-1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ВОРОНЕЖСКИЙ ГОСУДАРСТВЕННЫЙ УНИВЕРСИТЕТ”</w:t>
      </w:r>
    </w:p>
    <w:p w14:paraId="00000005" w14:textId="77777777" w:rsidR="00083B6D" w:rsidRDefault="00083B6D">
      <w:pPr>
        <w:spacing w:before="240" w:line="360" w:lineRule="auto"/>
        <w:ind w:right="-140"/>
        <w:jc w:val="center"/>
      </w:pPr>
    </w:p>
    <w:p w14:paraId="00000006" w14:textId="77777777" w:rsidR="00083B6D" w:rsidRDefault="00CE0879">
      <w:pPr>
        <w:spacing w:before="240" w:line="360" w:lineRule="auto"/>
        <w:ind w:right="-140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i/>
          <w:sz w:val="24"/>
          <w:szCs w:val="24"/>
        </w:rPr>
        <w:t>компьютерных наук</w:t>
      </w:r>
    </w:p>
    <w:p w14:paraId="00000007" w14:textId="77777777" w:rsidR="00083B6D" w:rsidRDefault="00CE0879">
      <w:pPr>
        <w:spacing w:before="240" w:line="360" w:lineRule="auto"/>
        <w:ind w:right="-140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i/>
          <w:sz w:val="24"/>
          <w:szCs w:val="24"/>
        </w:rPr>
        <w:t>Программирования и информационных технологий</w:t>
      </w:r>
    </w:p>
    <w:p w14:paraId="00000008" w14:textId="77777777" w:rsidR="00083B6D" w:rsidRDefault="00083B6D">
      <w:pPr>
        <w:spacing w:before="120" w:after="120" w:line="240" w:lineRule="auto"/>
        <w:ind w:right="-140"/>
      </w:pPr>
    </w:p>
    <w:p w14:paraId="00000009" w14:textId="77777777" w:rsidR="00083B6D" w:rsidRDefault="00CE0879">
      <w:pPr>
        <w:spacing w:before="120" w:after="120" w:line="240" w:lineRule="auto"/>
        <w:ind w:right="-1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Курсовой проект</w:t>
      </w:r>
    </w:p>
    <w:p w14:paraId="0000000A" w14:textId="77777777" w:rsidR="00083B6D" w:rsidRDefault="00083B6D">
      <w:pPr>
        <w:spacing w:before="120" w:after="120" w:line="240" w:lineRule="auto"/>
        <w:ind w:right="-140"/>
        <w:jc w:val="center"/>
      </w:pPr>
    </w:p>
    <w:p w14:paraId="0000000B" w14:textId="77777777" w:rsidR="00083B6D" w:rsidRDefault="00083B6D">
      <w:pPr>
        <w:spacing w:before="120" w:after="120" w:line="240" w:lineRule="auto"/>
        <w:ind w:right="-140"/>
        <w:jc w:val="center"/>
      </w:pPr>
    </w:p>
    <w:p w14:paraId="0000000C" w14:textId="77777777" w:rsidR="00083B6D" w:rsidRDefault="00CE0879">
      <w:pPr>
        <w:spacing w:before="120" w:after="120" w:line="240" w:lineRule="auto"/>
        <w:ind w:right="-1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Веб-приложение для публикации и просмотра новостей </w:t>
      </w:r>
    </w:p>
    <w:p w14:paraId="0000000D" w14:textId="77777777" w:rsidR="00083B6D" w:rsidRDefault="00CE0879">
      <w:pPr>
        <w:spacing w:before="120" w:after="120" w:line="240" w:lineRule="auto"/>
        <w:ind w:right="-140"/>
        <w:jc w:val="center"/>
      </w:pPr>
      <w:r>
        <w:rPr>
          <w:i/>
          <w:sz w:val="24"/>
          <w:szCs w:val="24"/>
        </w:rPr>
        <w:t>“Школьная новостная доска”</w:t>
      </w:r>
    </w:p>
    <w:p w14:paraId="0000000E" w14:textId="77777777" w:rsidR="00083B6D" w:rsidRDefault="00083B6D">
      <w:pPr>
        <w:spacing w:before="120" w:after="120" w:line="240" w:lineRule="auto"/>
        <w:ind w:right="-140"/>
      </w:pPr>
    </w:p>
    <w:p w14:paraId="0000000F" w14:textId="77777777" w:rsidR="00083B6D" w:rsidRDefault="00083B6D">
      <w:pPr>
        <w:spacing w:before="120" w:after="120" w:line="240" w:lineRule="auto"/>
        <w:ind w:right="-140"/>
        <w:jc w:val="center"/>
      </w:pPr>
    </w:p>
    <w:p w14:paraId="00000010" w14:textId="77777777" w:rsidR="00083B6D" w:rsidRDefault="00CE0879">
      <w:pPr>
        <w:spacing w:before="120" w:after="120" w:line="240" w:lineRule="auto"/>
        <w:ind w:right="-1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09.03.04 Программная инженерия</w:t>
      </w:r>
    </w:p>
    <w:p w14:paraId="00000011" w14:textId="77777777" w:rsidR="00083B6D" w:rsidRDefault="00083B6D">
      <w:pPr>
        <w:spacing w:before="120" w:after="200" w:line="240" w:lineRule="auto"/>
        <w:ind w:right="-140"/>
        <w:jc w:val="center"/>
      </w:pPr>
    </w:p>
    <w:p w14:paraId="00000012" w14:textId="77777777" w:rsidR="00083B6D" w:rsidRDefault="00083B6D">
      <w:pPr>
        <w:spacing w:before="120" w:after="200" w:line="240" w:lineRule="auto"/>
        <w:ind w:right="-140"/>
      </w:pPr>
    </w:p>
    <w:p w14:paraId="00000013" w14:textId="77777777" w:rsidR="00083B6D" w:rsidRDefault="00083B6D">
      <w:pPr>
        <w:spacing w:before="120" w:after="200" w:line="240" w:lineRule="auto"/>
        <w:ind w:right="-140"/>
      </w:pPr>
    </w:p>
    <w:p w14:paraId="00000014" w14:textId="77777777" w:rsidR="00083B6D" w:rsidRDefault="00CE0879">
      <w:pPr>
        <w:spacing w:before="240" w:after="120"/>
        <w:ind w:right="-140"/>
        <w:rPr>
          <w:i/>
        </w:rPr>
      </w:pPr>
      <w:r>
        <w:t>Обучающийся ________________</w:t>
      </w:r>
      <w:r>
        <w:rPr>
          <w:i/>
        </w:rPr>
        <w:t>Елфимова Е.В., 3 курс</w:t>
      </w:r>
    </w:p>
    <w:p w14:paraId="00000015" w14:textId="77777777" w:rsidR="00083B6D" w:rsidRDefault="00CE0879">
      <w:pPr>
        <w:spacing w:before="240" w:after="120"/>
        <w:ind w:right="-140"/>
        <w:rPr>
          <w:i/>
        </w:rPr>
      </w:pPr>
      <w:r>
        <w:t>Обучающийся ________________</w:t>
      </w:r>
      <w:r>
        <w:rPr>
          <w:i/>
        </w:rPr>
        <w:t>Стребкова О.В., 3 курс</w:t>
      </w:r>
    </w:p>
    <w:p w14:paraId="00000016" w14:textId="77777777" w:rsidR="00083B6D" w:rsidRDefault="00CE0879">
      <w:pPr>
        <w:spacing w:before="240" w:after="120"/>
        <w:ind w:right="-140"/>
        <w:rPr>
          <w:i/>
        </w:rPr>
      </w:pPr>
      <w:r>
        <w:t>Обучающийся ________________</w:t>
      </w:r>
      <w:r>
        <w:rPr>
          <w:i/>
        </w:rPr>
        <w:t>Мещеряков И.Г., 3 курс</w:t>
      </w:r>
    </w:p>
    <w:p w14:paraId="00000017" w14:textId="77777777" w:rsidR="00083B6D" w:rsidRDefault="00CE0879">
      <w:pPr>
        <w:spacing w:before="240" w:after="200" w:line="240" w:lineRule="auto"/>
        <w:ind w:right="-140"/>
        <w:rPr>
          <w:i/>
        </w:rPr>
      </w:pPr>
      <w:r>
        <w:t>Руководитель ________________</w:t>
      </w:r>
      <w:r>
        <w:rPr>
          <w:i/>
        </w:rPr>
        <w:t>А.В. Нужных, преподаватель</w:t>
      </w:r>
    </w:p>
    <w:p w14:paraId="00000018" w14:textId="77777777" w:rsidR="00083B6D" w:rsidRDefault="00083B6D">
      <w:pPr>
        <w:spacing w:before="120" w:after="200" w:line="240" w:lineRule="auto"/>
        <w:ind w:right="-140"/>
        <w:jc w:val="right"/>
      </w:pPr>
    </w:p>
    <w:p w14:paraId="00000019" w14:textId="77777777" w:rsidR="00083B6D" w:rsidRDefault="00083B6D">
      <w:pPr>
        <w:spacing w:before="120" w:after="200" w:line="240" w:lineRule="auto"/>
        <w:ind w:right="-140"/>
      </w:pPr>
    </w:p>
    <w:p w14:paraId="0000001A" w14:textId="77777777" w:rsidR="00083B6D" w:rsidRDefault="00083B6D">
      <w:pPr>
        <w:spacing w:before="120" w:after="200" w:line="240" w:lineRule="auto"/>
        <w:ind w:right="-140"/>
      </w:pPr>
    </w:p>
    <w:p w14:paraId="0000001B" w14:textId="77777777" w:rsidR="00083B6D" w:rsidRDefault="00083B6D">
      <w:pPr>
        <w:spacing w:before="120" w:after="200" w:line="240" w:lineRule="auto"/>
        <w:ind w:right="-140"/>
      </w:pPr>
    </w:p>
    <w:p w14:paraId="0000001C" w14:textId="77777777" w:rsidR="00083B6D" w:rsidRDefault="00CE0879">
      <w:pPr>
        <w:spacing w:before="240" w:after="200"/>
        <w:ind w:right="-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2020</w:t>
      </w:r>
    </w:p>
    <w:p w14:paraId="6819F7BC" w14:textId="77777777" w:rsidR="00B357EF" w:rsidRDefault="00B357EF">
      <w:pPr>
        <w:spacing w:before="240" w:after="200"/>
        <w:ind w:right="-1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083B6D" w:rsidRDefault="00CE0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14:paraId="0000001E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371425647"/>
        <w:docPartObj>
          <w:docPartGallery w:val="Table of Contents"/>
          <w:docPartUnique/>
        </w:docPartObj>
      </w:sdtPr>
      <w:sdtEndPr/>
      <w:sdtContent>
        <w:p w14:paraId="0000001F" w14:textId="77777777" w:rsidR="00083B6D" w:rsidRDefault="00CE0879">
          <w:pPr>
            <w:tabs>
              <w:tab w:val="right" w:pos="9030"/>
            </w:tabs>
            <w:spacing w:before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rddro8gdmhi1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_rddro8gdmhi1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>
            <w:fldChar w:fldCharType="end"/>
          </w:r>
        </w:p>
        <w:p w14:paraId="00000020" w14:textId="77777777" w:rsidR="00083B6D" w:rsidRDefault="00CE0879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qmqtkaa55g4u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_qmqtkaa55g4u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00000021" w14:textId="77777777" w:rsidR="00083B6D" w:rsidRDefault="00CE0879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jwsm58qw8syq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предметной области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_jwsm58qw8syq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2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1E3AD" w14:textId="77777777" w:rsidR="00B357EF" w:rsidRDefault="00B357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083B6D" w:rsidRDefault="00083B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083B6D" w:rsidRDefault="00CE0879">
      <w:pPr>
        <w:pStyle w:val="1"/>
        <w:ind w:left="2880" w:firstLine="720"/>
      </w:pPr>
      <w:bookmarkStart w:id="0" w:name="_rddro8gdmhi1" w:colFirst="0" w:colLast="0"/>
      <w:bookmarkEnd w:id="0"/>
      <w:r>
        <w:lastRenderedPageBreak/>
        <w:t>Введение</w:t>
      </w:r>
    </w:p>
    <w:p w14:paraId="00000044" w14:textId="77777777" w:rsidR="00083B6D" w:rsidRDefault="00083B6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5" w14:textId="77777777" w:rsidR="00083B6D" w:rsidRDefault="00CE087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сегодняшний день мы привыкли получать любую информацию буквально в несколько кликов. Мы можем узнать все, от прогноза погоды до свежих новостей из дальних стран. Подобным образом обстоит дело и с информацией которую мы получаем от родных, друзей или кол</w:t>
      </w:r>
      <w:r>
        <w:rPr>
          <w:rFonts w:ascii="Times New Roman" w:eastAsia="Times New Roman" w:hAnsi="Times New Roman" w:cs="Times New Roman"/>
          <w:sz w:val="24"/>
          <w:szCs w:val="24"/>
        </w:rPr>
        <w:t>лег, мы используем для этого различные мессенджеры и социальные сети.</w:t>
      </w:r>
    </w:p>
    <w:p w14:paraId="00000046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083B6D" w:rsidRDefault="00CE087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 не везде для получения организационной информации удовлетворяющим вариантом является мессенджер или социальная сеть. Например учащимся школ удобно было бы просматривать организационн</w:t>
      </w:r>
      <w:r>
        <w:rPr>
          <w:rFonts w:ascii="Times New Roman" w:eastAsia="Times New Roman" w:hAnsi="Times New Roman" w:cs="Times New Roman"/>
          <w:sz w:val="24"/>
          <w:szCs w:val="24"/>
        </w:rPr>
        <w:t>ую информацию от учителей онлайн. Но мессенджер не является удобным вариантом для этой цели, а социальная сеть слишком обладает слишком перегруженным функционалом.</w:t>
      </w:r>
    </w:p>
    <w:p w14:paraId="00000048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083B6D" w:rsidRDefault="00CE087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курсовой работе рассматривается проблема создания простого, легковесного и не нагр</w:t>
      </w:r>
      <w:r>
        <w:rPr>
          <w:rFonts w:ascii="Times New Roman" w:eastAsia="Times New Roman" w:hAnsi="Times New Roman" w:cs="Times New Roman"/>
          <w:sz w:val="24"/>
          <w:szCs w:val="24"/>
        </w:rPr>
        <w:t>уженного излишней функциональностью, но обладающего всеми необходимыми функциями веб-приложения «Школьная новостная доска».</w:t>
      </w:r>
    </w:p>
    <w:p w14:paraId="0000004A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083B6D" w:rsidRDefault="00083B6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851C4" w14:textId="77777777" w:rsidR="00B357EF" w:rsidRDefault="00B357E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5B7F4" w14:textId="77777777" w:rsidR="00B357EF" w:rsidRDefault="00B357E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EC6C2" w14:textId="77777777" w:rsidR="00B357EF" w:rsidRDefault="00B357E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083B6D" w:rsidRDefault="00CE0879">
      <w:pPr>
        <w:pStyle w:val="1"/>
        <w:numPr>
          <w:ilvl w:val="0"/>
          <w:numId w:val="2"/>
        </w:numPr>
      </w:pPr>
      <w:bookmarkStart w:id="1" w:name="_u8m0p3ub3jhz" w:colFirst="0" w:colLast="0"/>
      <w:bookmarkEnd w:id="1"/>
      <w:r>
        <w:lastRenderedPageBreak/>
        <w:t xml:space="preserve"> Постановка задачи</w:t>
      </w:r>
    </w:p>
    <w:p w14:paraId="0000005E" w14:textId="77777777" w:rsidR="00083B6D" w:rsidRDefault="00083B6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F" w14:textId="77777777" w:rsidR="00083B6D" w:rsidRDefault="00CE0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курсовой работы - работая в команде, реализовать веб-приложение для просмотра, публикации и обсуждения школьных новостей, обладающее простым и интуитивно-понятным интерфейсом. </w:t>
      </w:r>
    </w:p>
    <w:p w14:paraId="00000060" w14:textId="77777777" w:rsidR="00083B6D" w:rsidRDefault="00CE0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должно позволять учителю публиковать новости, редактировать их </w:t>
      </w:r>
      <w:r>
        <w:rPr>
          <w:rFonts w:ascii="Times New Roman" w:eastAsia="Times New Roman" w:hAnsi="Times New Roman" w:cs="Times New Roman"/>
          <w:sz w:val="24"/>
          <w:szCs w:val="24"/>
        </w:rPr>
        <w:t>и удалять по истечению их актуальности. Также учитель может участвовать в обсуждении новости в комментариях. Для ученика приложение должно позволять просматривать новости и комментировать их.</w:t>
      </w:r>
    </w:p>
    <w:p w14:paraId="00000061" w14:textId="77777777" w:rsidR="00083B6D" w:rsidRDefault="00CE0879">
      <w:pPr>
        <w:rPr>
          <w:rFonts w:ascii="Times New Roman" w:eastAsia="Times New Roman" w:hAnsi="Times New Roman" w:cs="Times New Roman"/>
          <w:sz w:val="24"/>
          <w:szCs w:val="24"/>
        </w:rPr>
        <w:sectPr w:rsidR="00083B6D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Команда состоит из трех человек, среди которых распределены роли: разработчик, тестировщик, проектный менеджер и бизнес-аналитик. Управление проекта ведется по методологии Kanban. Этот метод разработки позволит каждому ч</w:t>
      </w:r>
      <w:r>
        <w:rPr>
          <w:rFonts w:ascii="Times New Roman" w:eastAsia="Times New Roman" w:hAnsi="Times New Roman" w:cs="Times New Roman"/>
          <w:sz w:val="24"/>
          <w:szCs w:val="24"/>
        </w:rPr>
        <w:t>лену команды иметь представления о реальны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х проектах в сфере IT-бизнеса.</w:t>
      </w:r>
    </w:p>
    <w:p w14:paraId="00000062" w14:textId="77777777" w:rsidR="00083B6D" w:rsidRDefault="00CE0879">
      <w:pPr>
        <w:pStyle w:val="1"/>
        <w:numPr>
          <w:ilvl w:val="0"/>
          <w:numId w:val="2"/>
        </w:numPr>
        <w:spacing w:after="0"/>
      </w:pPr>
      <w:bookmarkStart w:id="3" w:name="_9ozmhrfybrnn" w:colFirst="0" w:colLast="0"/>
      <w:bookmarkEnd w:id="3"/>
      <w:r>
        <w:lastRenderedPageBreak/>
        <w:t xml:space="preserve"> Анализ предметной области</w:t>
      </w:r>
    </w:p>
    <w:p w14:paraId="00000063" w14:textId="77777777" w:rsidR="00083B6D" w:rsidRDefault="00CE0879">
      <w:pPr>
        <w:pStyle w:val="2"/>
        <w:numPr>
          <w:ilvl w:val="1"/>
          <w:numId w:val="2"/>
        </w:numPr>
      </w:pPr>
      <w:bookmarkStart w:id="4" w:name="_3gs333ws6r25" w:colFirst="0" w:colLast="0"/>
      <w:bookmarkEnd w:id="4"/>
      <w:r>
        <w:t>Анализ существующих решений</w:t>
      </w:r>
    </w:p>
    <w:p w14:paraId="00000064" w14:textId="77777777" w:rsidR="00083B6D" w:rsidRDefault="00CE0879">
      <w:pPr>
        <w:ind w:left="1440"/>
      </w:pPr>
      <w:r>
        <w:t>Рассмотрим существующие решения</w:t>
      </w:r>
    </w:p>
    <w:p w14:paraId="00000065" w14:textId="77777777" w:rsidR="00083B6D" w:rsidRDefault="00CE0879">
      <w:pPr>
        <w:numPr>
          <w:ilvl w:val="2"/>
          <w:numId w:val="2"/>
        </w:numPr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Сайт школы МБОУ СОШ имени Е.А. Болховитинова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14:paraId="00000066" w14:textId="77777777" w:rsidR="00083B6D" w:rsidRDefault="00CE0879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Действующий сайт школы №38. Предоставляет полезную информацию для учащихся школы №38, а также для их родителей.</w:t>
      </w:r>
    </w:p>
    <w:p w14:paraId="00000067" w14:textId="77777777" w:rsidR="00083B6D" w:rsidRDefault="00CE0879">
      <w:pPr>
        <w:ind w:left="2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Достоинства:</w:t>
      </w:r>
    </w:p>
    <w:p w14:paraId="00000068" w14:textId="77777777" w:rsidR="00083B6D" w:rsidRDefault="00CE087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Разделение информации по категориям</w:t>
      </w:r>
    </w:p>
    <w:p w14:paraId="00000069" w14:textId="77777777" w:rsidR="00083B6D" w:rsidRDefault="00CE087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Наличие версии “Для слабовидящих”</w:t>
      </w:r>
    </w:p>
    <w:p w14:paraId="0000006A" w14:textId="77777777" w:rsidR="00083B6D" w:rsidRDefault="00CE0879">
      <w:pPr>
        <w:ind w:left="2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Недостатки:</w:t>
      </w:r>
    </w:p>
    <w:p w14:paraId="0000006B" w14:textId="77777777" w:rsidR="00083B6D" w:rsidRDefault="00CE087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Отсутствие возможности комментирования новостей.</w:t>
      </w:r>
    </w:p>
    <w:p w14:paraId="0000006C" w14:textId="77777777" w:rsidR="00083B6D" w:rsidRDefault="00CE0879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Дневник. ру - цифровая образовательная платформа.</w:t>
      </w:r>
    </w:p>
    <w:p w14:paraId="0000006D" w14:textId="77777777" w:rsidR="00083B6D" w:rsidRDefault="00CE0879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Предоставляет информацию об учебном плане, оценках и рейтинге учащихся.</w:t>
      </w:r>
    </w:p>
    <w:p w14:paraId="0000006E" w14:textId="77777777" w:rsidR="00083B6D" w:rsidRDefault="00CE0879">
      <w:pPr>
        <w:ind w:left="2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Достоинства:</w:t>
      </w:r>
    </w:p>
    <w:p w14:paraId="0000006F" w14:textId="77777777" w:rsidR="00083B6D" w:rsidRDefault="00CE087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Есть возможность просмотра оценок</w:t>
      </w:r>
    </w:p>
    <w:p w14:paraId="00000070" w14:textId="77777777" w:rsidR="00083B6D" w:rsidRDefault="00CE087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Открыт доступ для родителей учащихся</w:t>
      </w:r>
    </w:p>
    <w:p w14:paraId="00000071" w14:textId="77777777" w:rsidR="00083B6D" w:rsidRDefault="00CE0879">
      <w:pPr>
        <w:ind w:left="2880" w:hanging="75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Недостатки:</w:t>
      </w:r>
    </w:p>
    <w:p w14:paraId="00000072" w14:textId="77777777" w:rsidR="00083B6D" w:rsidRDefault="00CE08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Перегруженный функционал</w:t>
      </w:r>
    </w:p>
    <w:p w14:paraId="00000073" w14:textId="77777777" w:rsidR="00083B6D" w:rsidRDefault="00083B6D">
      <w:pPr>
        <w:ind w:left="28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74" w14:textId="77777777" w:rsidR="00083B6D" w:rsidRDefault="00CE0879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</w:p>
    <w:p w14:paraId="00000075" w14:textId="77777777" w:rsidR="00083B6D" w:rsidRDefault="00083B6D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76" w14:textId="77777777" w:rsidR="00083B6D" w:rsidRDefault="00083B6D"/>
    <w:sectPr w:rsidR="00083B6D">
      <w:pgSz w:w="11909" w:h="16834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27334" w14:textId="77777777" w:rsidR="00CE0879" w:rsidRDefault="00CE0879">
      <w:pPr>
        <w:spacing w:line="240" w:lineRule="auto"/>
      </w:pPr>
      <w:r>
        <w:separator/>
      </w:r>
    </w:p>
  </w:endnote>
  <w:endnote w:type="continuationSeparator" w:id="0">
    <w:p w14:paraId="4BB3E21D" w14:textId="77777777" w:rsidR="00CE0879" w:rsidRDefault="00CE0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8" w14:textId="77777777" w:rsidR="00083B6D" w:rsidRDefault="00CE0879">
    <w:pPr>
      <w:jc w:val="center"/>
    </w:pPr>
    <w:r>
      <w:fldChar w:fldCharType="begin"/>
    </w:r>
    <w:r>
      <w:instrText>PAGE</w:instrText>
    </w:r>
    <w:r w:rsidR="00B357EF">
      <w:fldChar w:fldCharType="separate"/>
    </w:r>
    <w:r w:rsidR="00B357EF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7" w14:textId="77777777" w:rsidR="00083B6D" w:rsidRDefault="00083B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56CEA" w14:textId="77777777" w:rsidR="00CE0879" w:rsidRDefault="00CE0879">
      <w:pPr>
        <w:spacing w:line="240" w:lineRule="auto"/>
      </w:pPr>
      <w:r>
        <w:separator/>
      </w:r>
    </w:p>
  </w:footnote>
  <w:footnote w:type="continuationSeparator" w:id="0">
    <w:p w14:paraId="3119C630" w14:textId="77777777" w:rsidR="00CE0879" w:rsidRDefault="00CE0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9" w14:textId="77777777" w:rsidR="00083B6D" w:rsidRDefault="00083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11030"/>
    <w:multiLevelType w:val="multilevel"/>
    <w:tmpl w:val="4E1A995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>
    <w:nsid w:val="596D6C70"/>
    <w:multiLevelType w:val="multilevel"/>
    <w:tmpl w:val="91C22F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A5A7A70"/>
    <w:multiLevelType w:val="multilevel"/>
    <w:tmpl w:val="F6AE3CE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nsid w:val="649314E1"/>
    <w:multiLevelType w:val="multilevel"/>
    <w:tmpl w:val="674C544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nsid w:val="772341B1"/>
    <w:multiLevelType w:val="multilevel"/>
    <w:tmpl w:val="DADCA8C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6D"/>
    <w:rsid w:val="00083B6D"/>
    <w:rsid w:val="00B357EF"/>
    <w:rsid w:val="00C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5F417-A345-4641-9E86-23048D6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2771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Elfimova</cp:lastModifiedBy>
  <cp:revision>3</cp:revision>
  <dcterms:created xsi:type="dcterms:W3CDTF">2020-03-15T08:48:00Z</dcterms:created>
  <dcterms:modified xsi:type="dcterms:W3CDTF">2020-03-15T08:51:00Z</dcterms:modified>
</cp:coreProperties>
</file>